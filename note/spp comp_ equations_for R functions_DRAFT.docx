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8415F" w14:textId="77777777" w:rsidR="009558F0" w:rsidRPr="00671AA3" w:rsidRDefault="009558F0" w:rsidP="009558F0">
      <w:pPr>
        <w:spacing w:after="0" w:line="240" w:lineRule="auto"/>
        <w:jc w:val="center"/>
        <w:rPr>
          <w:b/>
          <w:sz w:val="24"/>
          <w:szCs w:val="24"/>
        </w:rPr>
      </w:pPr>
      <w:r w:rsidRPr="00671AA3">
        <w:rPr>
          <w:b/>
          <w:sz w:val="24"/>
          <w:szCs w:val="24"/>
        </w:rPr>
        <w:t xml:space="preserve">Equations used for </w:t>
      </w:r>
      <w:r w:rsidR="00C6703D">
        <w:rPr>
          <w:b/>
          <w:sz w:val="24"/>
          <w:szCs w:val="24"/>
        </w:rPr>
        <w:t>purse-seine “</w:t>
      </w:r>
      <w:r w:rsidRPr="00671AA3">
        <w:rPr>
          <w:b/>
          <w:sz w:val="24"/>
          <w:szCs w:val="24"/>
        </w:rPr>
        <w:t>species composition</w:t>
      </w:r>
      <w:r w:rsidR="00C6703D">
        <w:rPr>
          <w:b/>
          <w:sz w:val="24"/>
          <w:szCs w:val="24"/>
        </w:rPr>
        <w:t xml:space="preserve"> sampling”</w:t>
      </w:r>
      <w:r w:rsidRPr="00671AA3">
        <w:rPr>
          <w:b/>
          <w:sz w:val="24"/>
          <w:szCs w:val="24"/>
        </w:rPr>
        <w:t xml:space="preserve"> estimates of catch and </w:t>
      </w:r>
      <w:r w:rsidR="00761980" w:rsidRPr="00671AA3">
        <w:rPr>
          <w:b/>
          <w:sz w:val="24"/>
          <w:szCs w:val="24"/>
        </w:rPr>
        <w:t xml:space="preserve">size composition (species: BET, YFT, and SKJ; for years 2000 </w:t>
      </w:r>
      <w:r w:rsidR="00761980" w:rsidRPr="00671AA3">
        <w:rPr>
          <w:rFonts w:ascii="Times New Roman" w:hAnsi="Times New Roman" w:cs="Times New Roman"/>
          <w:b/>
          <w:sz w:val="24"/>
          <w:szCs w:val="24"/>
        </w:rPr>
        <w:t>→</w:t>
      </w:r>
      <w:r w:rsidR="00761980" w:rsidRPr="00671AA3">
        <w:rPr>
          <w:b/>
          <w:sz w:val="24"/>
          <w:szCs w:val="24"/>
        </w:rPr>
        <w:t>)</w:t>
      </w:r>
    </w:p>
    <w:p w14:paraId="6550AC88" w14:textId="77777777" w:rsidR="00DB1D33" w:rsidRDefault="00DB1D33" w:rsidP="009558F0">
      <w:pPr>
        <w:spacing w:after="0" w:line="240" w:lineRule="auto"/>
      </w:pPr>
    </w:p>
    <w:p w14:paraId="62F7C122" w14:textId="1103F712" w:rsidR="009558F0" w:rsidRPr="00C314B8" w:rsidRDefault="009558F0" w:rsidP="009558F0">
      <w:pPr>
        <w:spacing w:after="0" w:line="240" w:lineRule="auto"/>
      </w:pPr>
      <w:r>
        <w:t xml:space="preserve">Source for equations </w:t>
      </w:r>
      <w:r w:rsidR="005C7407">
        <w:t xml:space="preserve">(and </w:t>
      </w:r>
      <w:r w:rsidR="00550FF5">
        <w:t xml:space="preserve">most </w:t>
      </w:r>
      <w:r w:rsidR="005C7407">
        <w:t xml:space="preserve">notation) </w:t>
      </w:r>
      <w:r>
        <w:t>and methodology: Tomlinson, P.K. 2004. Sampling the tuna catch of the eastern Pacific Ocean for species composition and length-frequency dist</w:t>
      </w:r>
      <w:r w:rsidR="00E81727">
        <w:t>ri</w:t>
      </w:r>
      <w:r>
        <w:t xml:space="preserve">butions. </w:t>
      </w:r>
      <w:r w:rsidR="004E1608">
        <w:t>IATTC Stock Assessment Report 4</w:t>
      </w:r>
      <w:r w:rsidRPr="00C314B8">
        <w:t xml:space="preserve">, pages 311-333. </w:t>
      </w:r>
      <w:hyperlink r:id="rId6" w:history="1">
        <w:r w:rsidR="004E1608" w:rsidRPr="00C314B8">
          <w:rPr>
            <w:rStyle w:val="Hyperlink"/>
          </w:rPr>
          <w:t>http://www.iattc.org/PDFFiles2/StockAssessmentReports/SAR4_sampling_ENG.pdf</w:t>
        </w:r>
      </w:hyperlink>
      <w:r w:rsidR="004E1608" w:rsidRPr="00C314B8">
        <w:t xml:space="preserve"> </w:t>
      </w:r>
    </w:p>
    <w:p w14:paraId="55B92C7D" w14:textId="77777777" w:rsidR="00F15327" w:rsidRDefault="00F15327" w:rsidP="009558F0">
      <w:pPr>
        <w:spacing w:after="0" w:line="240" w:lineRule="auto"/>
      </w:pPr>
    </w:p>
    <w:p w14:paraId="3BEC89E8" w14:textId="77777777" w:rsidR="00056934" w:rsidRDefault="00056934" w:rsidP="00056934">
      <w:pPr>
        <w:spacing w:after="0" w:line="240" w:lineRule="auto"/>
      </w:pPr>
      <w:r>
        <w:t>For estimation procedures see the document: “</w:t>
      </w:r>
      <w:proofErr w:type="spellStart"/>
      <w:r>
        <w:t>spp</w:t>
      </w:r>
      <w:proofErr w:type="spellEnd"/>
      <w:r>
        <w:t xml:space="preserve"> comp_overview_notes.rtf” and the R functions in the workspace: “</w:t>
      </w:r>
      <w:proofErr w:type="spellStart"/>
      <w:r>
        <w:t>spp</w:t>
      </w:r>
      <w:proofErr w:type="spellEnd"/>
      <w:r>
        <w:t xml:space="preserve"> </w:t>
      </w:r>
      <w:proofErr w:type="spellStart"/>
      <w:r>
        <w:t>comp_R_functions.RData</w:t>
      </w:r>
      <w:proofErr w:type="spellEnd"/>
      <w:r>
        <w:t>”</w:t>
      </w:r>
    </w:p>
    <w:p w14:paraId="7C736298" w14:textId="77777777" w:rsidR="00056934" w:rsidRDefault="00056934" w:rsidP="009558F0">
      <w:pPr>
        <w:spacing w:after="0" w:line="240" w:lineRule="auto"/>
      </w:pPr>
    </w:p>
    <w:p w14:paraId="719A4ED6" w14:textId="77777777" w:rsidR="00C6703D" w:rsidRDefault="00F23BD9" w:rsidP="009558F0">
      <w:pPr>
        <w:spacing w:after="0" w:line="240" w:lineRule="auto"/>
      </w:pPr>
      <w:r w:rsidRPr="00F23BD9">
        <w:t>Subscripting:</w:t>
      </w:r>
      <w:r>
        <w:t xml:space="preserve"> </w:t>
      </w:r>
      <w:proofErr w:type="spellStart"/>
      <w:r w:rsidRPr="00F23BD9">
        <w:rPr>
          <w:i/>
        </w:rPr>
        <w:t>i</w:t>
      </w:r>
      <w:proofErr w:type="spellEnd"/>
      <w:r>
        <w:t xml:space="preserve"> indexes species,</w:t>
      </w:r>
      <w:r w:rsidRPr="00F23BD9">
        <w:t xml:space="preserve"> </w:t>
      </w:r>
      <w:r>
        <w:rPr>
          <w:i/>
        </w:rPr>
        <w:t>j</w:t>
      </w:r>
      <w:r w:rsidRPr="00F23BD9">
        <w:t xml:space="preserve"> indexes wells, </w:t>
      </w:r>
      <w:r w:rsidRPr="00F23BD9">
        <w:rPr>
          <w:i/>
        </w:rPr>
        <w:t>k</w:t>
      </w:r>
      <w:r w:rsidRPr="00F23BD9">
        <w:t xml:space="preserve"> indexes 1 cm bins of fish length, and </w:t>
      </w:r>
      <w:r w:rsidRPr="00F23BD9">
        <w:rPr>
          <w:i/>
        </w:rPr>
        <w:t>s</w:t>
      </w:r>
      <w:r w:rsidRPr="00F23BD9">
        <w:t xml:space="preserve"> indexes splits within a well. The subscript </w:t>
      </w:r>
      <w:r w:rsidRPr="00F23BD9">
        <w:rPr>
          <w:i/>
        </w:rPr>
        <w:t>k</w:t>
      </w:r>
      <w:r w:rsidRPr="00F23BD9">
        <w:t xml:space="preserve"> is only used for sample quantities that are collected per fish (</w:t>
      </w:r>
      <w:r w:rsidRPr="00F23BD9">
        <w:rPr>
          <w:i/>
        </w:rPr>
        <w:t>e</w:t>
      </w:r>
      <w:r w:rsidRPr="00F23BD9">
        <w:t>.</w:t>
      </w:r>
      <w:r w:rsidRPr="00F23BD9">
        <w:rPr>
          <w:i/>
        </w:rPr>
        <w:t>g</w:t>
      </w:r>
      <w:r w:rsidRPr="00F23BD9">
        <w:t>., length)</w:t>
      </w:r>
      <w:r>
        <w:t xml:space="preserve">, and the subscript </w:t>
      </w:r>
      <w:r w:rsidRPr="00F23BD9">
        <w:rPr>
          <w:i/>
        </w:rPr>
        <w:t>s</w:t>
      </w:r>
      <w:r>
        <w:t xml:space="preserve"> is only used in the within-well section on split-well estimation</w:t>
      </w:r>
      <w:r w:rsidRPr="00F23BD9">
        <w:t>.</w:t>
      </w:r>
    </w:p>
    <w:p w14:paraId="47CF5E0E" w14:textId="77777777" w:rsidR="00F23BD9" w:rsidRPr="00C314B8" w:rsidRDefault="00F23BD9" w:rsidP="009558F0">
      <w:pPr>
        <w:spacing w:after="0" w:line="240" w:lineRule="auto"/>
      </w:pPr>
    </w:p>
    <w:p w14:paraId="795811BB" w14:textId="77777777" w:rsidR="00671AA3" w:rsidRPr="008467A2" w:rsidRDefault="009558F0" w:rsidP="009558F0">
      <w:pPr>
        <w:spacing w:after="0" w:line="240" w:lineRule="auto"/>
        <w:rPr>
          <w:b/>
        </w:rPr>
      </w:pPr>
      <w:r w:rsidRPr="00671AA3">
        <w:rPr>
          <w:b/>
        </w:rPr>
        <w:t>Within-well estimates</w:t>
      </w:r>
      <w:r w:rsidR="00C314B8" w:rsidRPr="00671AA3">
        <w:rPr>
          <w:b/>
        </w:rPr>
        <w:t xml:space="preserve"> </w:t>
      </w:r>
      <w:r w:rsidR="00F15327">
        <w:rPr>
          <w:b/>
        </w:rPr>
        <w:t xml:space="preserve">for an individual catch stratum </w:t>
      </w:r>
      <w:r w:rsidR="00C314B8" w:rsidRPr="00BA00FF">
        <w:t xml:space="preserve">(used by R functions:  </w:t>
      </w:r>
      <w:proofErr w:type="spellStart"/>
      <w:r w:rsidR="00C314B8" w:rsidRPr="007603AE">
        <w:rPr>
          <w:i/>
        </w:rPr>
        <w:t>well.estimates.f</w:t>
      </w:r>
      <w:proofErr w:type="spellEnd"/>
      <w:r w:rsidR="007603AE">
        <w:t xml:space="preserve"> and </w:t>
      </w:r>
      <w:proofErr w:type="spellStart"/>
      <w:r w:rsidR="00C314B8" w:rsidRPr="007603AE">
        <w:rPr>
          <w:i/>
        </w:rPr>
        <w:t>well.miss.f</w:t>
      </w:r>
      <w:proofErr w:type="spellEnd"/>
      <w:r w:rsidR="00C314B8" w:rsidRPr="00BA00FF">
        <w:t>)</w:t>
      </w:r>
    </w:p>
    <w:p w14:paraId="42AD1A2F" w14:textId="77777777" w:rsidR="00C314B8" w:rsidRPr="00671AA3" w:rsidRDefault="00671AA3" w:rsidP="009558F0">
      <w:pPr>
        <w:spacing w:after="0" w:line="240" w:lineRule="auto"/>
        <w:rPr>
          <w:i/>
        </w:rPr>
      </w:pPr>
      <w:r w:rsidRPr="00671AA3">
        <w:rPr>
          <w:i/>
        </w:rPr>
        <w:t>Non-split (non-sorted) samples</w:t>
      </w:r>
    </w:p>
    <w:p w14:paraId="05D2629B" w14:textId="77777777" w:rsidR="00671AA3" w:rsidRDefault="008467A2" w:rsidP="009558F0">
      <w:pPr>
        <w:spacing w:after="0" w:line="240" w:lineRule="auto"/>
      </w:pPr>
      <w:r>
        <w:t xml:space="preserve">Estimate of </w:t>
      </w:r>
      <w:r w:rsidR="00307D66">
        <w:t>total catch in</w:t>
      </w:r>
      <w:r>
        <w:t xml:space="preserve"> well </w:t>
      </w:r>
      <w:r w:rsidRPr="008467A2">
        <w:rPr>
          <w:i/>
        </w:rPr>
        <w:t>j</w:t>
      </w:r>
      <w:r>
        <w:t xml:space="preserve"> and species </w:t>
      </w:r>
      <w:r w:rsidRPr="008467A2">
        <w:rPr>
          <w:i/>
        </w:rPr>
        <w:t>i</w:t>
      </w:r>
      <w:r>
        <w:t>:</w:t>
      </w:r>
    </w:p>
    <w:p w14:paraId="731D8C81" w14:textId="77777777" w:rsidR="008467A2" w:rsidRPr="008467A2" w:rsidRDefault="00B8720B" w:rsidP="009558F0">
      <w:pPr>
        <w:spacing w:after="0"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.j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num>
                <m:den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den>
              </m:f>
            </m:e>
          </m:d>
        </m:oMath>
      </m:oMathPara>
    </w:p>
    <w:p w14:paraId="4FA4138B" w14:textId="77777777" w:rsidR="008467A2" w:rsidRDefault="008467A2" w:rsidP="009558F0">
      <w:pPr>
        <w:spacing w:after="0" w:line="240" w:lineRule="auto"/>
      </w:pPr>
    </w:p>
    <w:p w14:paraId="648E9DE0" w14:textId="77777777" w:rsidR="0074682A" w:rsidRDefault="0042681F" w:rsidP="009558F0">
      <w:pPr>
        <w:spacing w:after="0" w:line="240" w:lineRule="auto"/>
      </w:pPr>
      <w:r>
        <w:t xml:space="preserve">Estimate of the </w:t>
      </w:r>
      <w:r w:rsidR="00307D66">
        <w:t xml:space="preserve">total </w:t>
      </w:r>
      <w:r>
        <w:t xml:space="preserve">number of fish in the </w:t>
      </w:r>
      <w:proofErr w:type="spellStart"/>
      <w:r w:rsidRPr="0042681F">
        <w:rPr>
          <w:i/>
        </w:rPr>
        <w:t>j</w:t>
      </w:r>
      <w:r w:rsidRPr="0042681F">
        <w:rPr>
          <w:vertAlign w:val="superscript"/>
        </w:rPr>
        <w:t>th</w:t>
      </w:r>
      <w:proofErr w:type="spellEnd"/>
      <w:r>
        <w:t xml:space="preserve"> well</w:t>
      </w:r>
      <w:r w:rsidR="00DB13AC">
        <w:t xml:space="preserve"> (all three species combined)</w:t>
      </w:r>
      <w:r>
        <w:t>:</w:t>
      </w:r>
    </w:p>
    <w:p w14:paraId="4E4B872C" w14:textId="77777777" w:rsidR="0042681F" w:rsidRPr="00307D66" w:rsidRDefault="00B8720B" w:rsidP="009558F0">
      <w:pPr>
        <w:spacing w:after="0" w:line="240" w:lineRule="auto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∙1000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.j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∙1000</m:t>
                  </m:r>
                </m:num>
                <m:den>
                  <m:nary>
                    <m:naryPr>
                      <m:chr m:val="∑"/>
                      <m:limLoc m:val="subSup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den>
              </m:f>
            </m:e>
          </m:d>
        </m:oMath>
      </m:oMathPara>
    </w:p>
    <w:p w14:paraId="428D72EF" w14:textId="77777777" w:rsidR="00307D66" w:rsidRDefault="00307D66" w:rsidP="009558F0">
      <w:pPr>
        <w:spacing w:after="0" w:line="240" w:lineRule="auto"/>
        <w:rPr>
          <w:rFonts w:eastAsiaTheme="minorEastAsia"/>
        </w:rPr>
      </w:pPr>
    </w:p>
    <w:p w14:paraId="477F0D65" w14:textId="77777777" w:rsidR="00307D66" w:rsidRDefault="00307D66" w:rsidP="009558F0">
      <w:pPr>
        <w:spacing w:after="0" w:line="240" w:lineRule="auto"/>
      </w:pPr>
      <w:r>
        <w:t xml:space="preserve">Estimate of the total number of fish of species </w:t>
      </w:r>
      <w:proofErr w:type="spellStart"/>
      <w:r w:rsidRPr="00307D66">
        <w:rPr>
          <w:i/>
        </w:rPr>
        <w:t>i</w:t>
      </w:r>
      <w:proofErr w:type="spellEnd"/>
      <w:r>
        <w:t xml:space="preserve"> in well </w:t>
      </w:r>
      <w:r w:rsidRPr="00307D66">
        <w:rPr>
          <w:i/>
        </w:rPr>
        <w:t>j</w:t>
      </w:r>
      <w:r>
        <w:t>:</w:t>
      </w:r>
    </w:p>
    <w:p w14:paraId="7031BBF9" w14:textId="77777777" w:rsidR="00307D66" w:rsidRPr="00307D66" w:rsidRDefault="00B8720B" w:rsidP="009558F0">
      <w:pPr>
        <w:spacing w:after="0"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</m:oMath>
      </m:oMathPara>
    </w:p>
    <w:p w14:paraId="3F0528F5" w14:textId="77777777" w:rsidR="00307D66" w:rsidRDefault="00307D66" w:rsidP="009558F0">
      <w:pPr>
        <w:spacing w:after="0" w:line="240" w:lineRule="auto"/>
      </w:pPr>
    </w:p>
    <w:p w14:paraId="44010F41" w14:textId="77777777" w:rsidR="0056529A" w:rsidRDefault="0056529A" w:rsidP="009558F0">
      <w:pPr>
        <w:spacing w:after="0" w:line="240" w:lineRule="auto"/>
      </w:pPr>
      <w:r>
        <w:t xml:space="preserve">Estimate of the total number of fish of species </w:t>
      </w:r>
      <w:proofErr w:type="spellStart"/>
      <w:r w:rsidRPr="0056529A">
        <w:rPr>
          <w:i/>
        </w:rPr>
        <w:t>i</w:t>
      </w:r>
      <w:proofErr w:type="spellEnd"/>
      <w:r>
        <w:t xml:space="preserve"> in length bin (1cm) </w:t>
      </w:r>
      <w:r w:rsidRPr="0056529A">
        <w:rPr>
          <w:i/>
        </w:rPr>
        <w:t>k</w:t>
      </w:r>
      <w:r>
        <w:t xml:space="preserve"> in well </w:t>
      </w:r>
      <w:r w:rsidRPr="0056529A">
        <w:rPr>
          <w:i/>
        </w:rPr>
        <w:t>j</w:t>
      </w:r>
      <w:r>
        <w:t>:</w:t>
      </w:r>
    </w:p>
    <w:p w14:paraId="77B2F8B1" w14:textId="77777777" w:rsidR="0056529A" w:rsidRPr="0042681F" w:rsidRDefault="00B8720B" w:rsidP="009558F0">
      <w:pPr>
        <w:spacing w:after="0"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</m:oMath>
      </m:oMathPara>
    </w:p>
    <w:p w14:paraId="27FB9477" w14:textId="77777777" w:rsidR="008467A2" w:rsidRDefault="008467A2" w:rsidP="009558F0">
      <w:pPr>
        <w:spacing w:after="0" w:line="240" w:lineRule="auto"/>
      </w:pPr>
    </w:p>
    <w:p w14:paraId="797B5DF0" w14:textId="77777777" w:rsidR="00E107BF" w:rsidRDefault="00E107BF" w:rsidP="009558F0">
      <w:pPr>
        <w:spacing w:after="0" w:line="240" w:lineRule="auto"/>
      </w:pPr>
      <w:r>
        <w:t>Well-level sample summaries are defined by:</w:t>
      </w:r>
    </w:p>
    <w:p w14:paraId="0CCFAFAF" w14:textId="77777777" w:rsidR="00E107BF" w:rsidRDefault="00E107BF" w:rsidP="009558F0">
      <w:pPr>
        <w:spacing w:after="0" w:line="240" w:lineRule="auto"/>
      </w:pPr>
    </w:p>
    <w:p w14:paraId="16938AD8" w14:textId="77777777" w:rsidR="00E107BF" w:rsidRPr="00E107BF" w:rsidRDefault="00B8720B" w:rsidP="009558F0">
      <w:pPr>
        <w:spacing w:after="0"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</m:oMath>
      </m:oMathPara>
    </w:p>
    <w:p w14:paraId="354231C6" w14:textId="77777777" w:rsidR="00E107BF" w:rsidRDefault="00E107BF" w:rsidP="009558F0">
      <w:pPr>
        <w:spacing w:after="0" w:line="240" w:lineRule="auto"/>
      </w:pPr>
    </w:p>
    <w:p w14:paraId="477C4056" w14:textId="77777777" w:rsidR="00E107BF" w:rsidRPr="0060264A" w:rsidRDefault="00B8720B" w:rsidP="009558F0">
      <w:pPr>
        <w:spacing w:after="0"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.j</m:t>
                  </m:r>
                </m:sub>
              </m:sSub>
            </m:den>
          </m:f>
        </m:oMath>
      </m:oMathPara>
    </w:p>
    <w:p w14:paraId="04BD010E" w14:textId="77777777" w:rsidR="00E107BF" w:rsidRDefault="00E107BF" w:rsidP="009558F0">
      <w:pPr>
        <w:spacing w:after="0" w:line="240" w:lineRule="auto"/>
      </w:pPr>
    </w:p>
    <w:p w14:paraId="61DE3972" w14:textId="77777777" w:rsidR="0060264A" w:rsidRPr="0060264A" w:rsidRDefault="00B8720B" w:rsidP="009558F0">
      <w:pPr>
        <w:spacing w:after="0"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</m:oMath>
      </m:oMathPara>
    </w:p>
    <w:p w14:paraId="254EAF92" w14:textId="77777777" w:rsidR="00E107BF" w:rsidRDefault="00E107BF" w:rsidP="009558F0">
      <w:pPr>
        <w:spacing w:after="0" w:line="240" w:lineRule="auto"/>
      </w:pPr>
    </w:p>
    <w:p w14:paraId="56B22FC1" w14:textId="77777777" w:rsidR="0060264A" w:rsidRDefault="00461B5D" w:rsidP="009558F0">
      <w:pPr>
        <w:spacing w:after="0" w:line="240" w:lineRule="auto"/>
      </w:pPr>
      <w:r>
        <w:t xml:space="preserve">where </w:t>
      </w:r>
      <w:proofErr w:type="spellStart"/>
      <w:r w:rsidRPr="00461B5D">
        <w:rPr>
          <w:i/>
        </w:rPr>
        <w:t>w</w:t>
      </w:r>
      <w:r w:rsidRPr="00461B5D">
        <w:rPr>
          <w:i/>
          <w:vertAlign w:val="subscript"/>
        </w:rPr>
        <w:t>ij</w:t>
      </w:r>
      <w:proofErr w:type="spellEnd"/>
      <w:r>
        <w:t xml:space="preserve"> is the sum weights of measured fish of species </w:t>
      </w:r>
      <w:proofErr w:type="spellStart"/>
      <w:r w:rsidRPr="00461B5D">
        <w:rPr>
          <w:i/>
        </w:rPr>
        <w:t>i</w:t>
      </w:r>
      <w:proofErr w:type="spellEnd"/>
      <w:r>
        <w:t xml:space="preserve"> in well </w:t>
      </w:r>
      <w:r w:rsidRPr="00461B5D">
        <w:rPr>
          <w:i/>
        </w:rPr>
        <w:t>j</w:t>
      </w:r>
      <w:r w:rsidR="00E47110">
        <w:rPr>
          <w:i/>
        </w:rPr>
        <w:t xml:space="preserve"> </w:t>
      </w:r>
      <w:r w:rsidR="00E47110">
        <w:t>(from lengths converted to weights)</w:t>
      </w:r>
      <w:r>
        <w:t xml:space="preserve">, </w:t>
      </w:r>
      <w:proofErr w:type="spellStart"/>
      <w:r w:rsidRPr="00461B5D">
        <w:rPr>
          <w:i/>
        </w:rPr>
        <w:t>m</w:t>
      </w:r>
      <w:r w:rsidRPr="00461B5D">
        <w:rPr>
          <w:i/>
          <w:vertAlign w:val="subscript"/>
        </w:rPr>
        <w:t>ij</w:t>
      </w:r>
      <w:proofErr w:type="spellEnd"/>
      <w:r>
        <w:t xml:space="preserve"> is the number of fish of measured for length of species </w:t>
      </w:r>
      <w:proofErr w:type="spellStart"/>
      <w:r w:rsidRPr="00461B5D">
        <w:rPr>
          <w:i/>
        </w:rPr>
        <w:t>i</w:t>
      </w:r>
      <w:proofErr w:type="spellEnd"/>
      <w:r>
        <w:t xml:space="preserve"> in well </w:t>
      </w:r>
      <w:r w:rsidRPr="00461B5D">
        <w:rPr>
          <w:i/>
        </w:rPr>
        <w:t>j</w:t>
      </w:r>
      <w:r>
        <w:t xml:space="preserve">, </w:t>
      </w:r>
      <w:proofErr w:type="spellStart"/>
      <w:r w:rsidRPr="00461B5D">
        <w:rPr>
          <w:i/>
        </w:rPr>
        <w:t>m</w:t>
      </w:r>
      <w:r w:rsidRPr="00461B5D">
        <w:rPr>
          <w:i/>
          <w:vertAlign w:val="subscript"/>
        </w:rPr>
        <w:t>ijk</w:t>
      </w:r>
      <w:proofErr w:type="spellEnd"/>
      <w:r>
        <w:t xml:space="preserve"> is the number of fish of species </w:t>
      </w:r>
      <w:proofErr w:type="spellStart"/>
      <w:r w:rsidRPr="00461B5D">
        <w:rPr>
          <w:i/>
        </w:rPr>
        <w:t>i</w:t>
      </w:r>
      <w:proofErr w:type="spellEnd"/>
      <w:r>
        <w:t xml:space="preserve"> in 1-cm length bin </w:t>
      </w:r>
      <w:r w:rsidRPr="00461B5D">
        <w:rPr>
          <w:i/>
        </w:rPr>
        <w:t>k</w:t>
      </w:r>
      <w:r>
        <w:t xml:space="preserve"> measured in well </w:t>
      </w:r>
      <w:r w:rsidRPr="00461B5D">
        <w:rPr>
          <w:i/>
        </w:rPr>
        <w:t>j</w:t>
      </w:r>
      <w:r>
        <w:t xml:space="preserve">, and </w:t>
      </w:r>
      <w:proofErr w:type="spellStart"/>
      <w:r w:rsidRPr="00461B5D">
        <w:rPr>
          <w:i/>
        </w:rPr>
        <w:t>n</w:t>
      </w:r>
      <w:r w:rsidRPr="00461B5D">
        <w:rPr>
          <w:i/>
          <w:vertAlign w:val="subscript"/>
        </w:rPr>
        <w:t>ij</w:t>
      </w:r>
      <w:proofErr w:type="spellEnd"/>
      <w:r>
        <w:t xml:space="preserve"> is the number of fish of species </w:t>
      </w:r>
      <w:proofErr w:type="spellStart"/>
      <w:r w:rsidRPr="00461B5D">
        <w:rPr>
          <w:i/>
        </w:rPr>
        <w:t>i</w:t>
      </w:r>
      <w:proofErr w:type="spellEnd"/>
      <w:r>
        <w:t xml:space="preserve"> in the fish count for well </w:t>
      </w:r>
      <w:r w:rsidRPr="00461B5D">
        <w:rPr>
          <w:i/>
        </w:rPr>
        <w:t>j</w:t>
      </w:r>
      <w:r>
        <w:t>.</w:t>
      </w:r>
      <w:r w:rsidR="007C4F9A">
        <w:t xml:space="preserve"> </w:t>
      </w:r>
      <w:proofErr w:type="spellStart"/>
      <w:r w:rsidR="007C4F9A" w:rsidRPr="007C4F9A">
        <w:rPr>
          <w:i/>
        </w:rPr>
        <w:t>W</w:t>
      </w:r>
      <w:r w:rsidR="007C4F9A" w:rsidRPr="007C4F9A">
        <w:rPr>
          <w:i/>
          <w:vertAlign w:val="subscript"/>
        </w:rPr>
        <w:t>j</w:t>
      </w:r>
      <w:proofErr w:type="spellEnd"/>
      <w:r w:rsidR="007C4F9A">
        <w:t xml:space="preserve"> is assumed known (from observer and/or logbook information).</w:t>
      </w:r>
    </w:p>
    <w:p w14:paraId="0CDEF667" w14:textId="77777777" w:rsidR="0060264A" w:rsidRDefault="0060264A" w:rsidP="009558F0">
      <w:pPr>
        <w:spacing w:after="0" w:line="240" w:lineRule="auto"/>
      </w:pPr>
    </w:p>
    <w:p w14:paraId="609F877C" w14:textId="77777777" w:rsidR="00671AA3" w:rsidRPr="00671AA3" w:rsidRDefault="00671AA3" w:rsidP="009558F0">
      <w:pPr>
        <w:spacing w:after="0" w:line="240" w:lineRule="auto"/>
        <w:rPr>
          <w:i/>
        </w:rPr>
      </w:pPr>
      <w:r w:rsidRPr="00671AA3">
        <w:rPr>
          <w:i/>
        </w:rPr>
        <w:t>Split (sorted) samples</w:t>
      </w:r>
    </w:p>
    <w:p w14:paraId="631D977B" w14:textId="77777777" w:rsidR="00671AA3" w:rsidRDefault="007C4F9A" w:rsidP="009558F0">
      <w:pPr>
        <w:spacing w:after="0" w:line="240" w:lineRule="auto"/>
      </w:pPr>
      <w:r>
        <w:t xml:space="preserve">Estimate of the </w:t>
      </w:r>
      <w:r w:rsidR="005B3BC4">
        <w:t>weight (mt)</w:t>
      </w:r>
      <w:r w:rsidR="003C5D58">
        <w:t xml:space="preserve"> of fish of species </w:t>
      </w:r>
      <w:proofErr w:type="spellStart"/>
      <w:r w:rsidR="003C5D58" w:rsidRPr="003C5D58">
        <w:rPr>
          <w:i/>
        </w:rPr>
        <w:t>i</w:t>
      </w:r>
      <w:proofErr w:type="spellEnd"/>
      <w:r w:rsidR="003C5D58">
        <w:t xml:space="preserve"> in split </w:t>
      </w:r>
      <w:r w:rsidR="003C5D58" w:rsidRPr="003C5D58">
        <w:rPr>
          <w:i/>
        </w:rPr>
        <w:t>s</w:t>
      </w:r>
      <w:r w:rsidR="003C5D58">
        <w:t xml:space="preserve"> from well </w:t>
      </w:r>
      <w:r w:rsidR="003C5D58" w:rsidRPr="003C5D58">
        <w:rPr>
          <w:i/>
        </w:rPr>
        <w:t>j</w:t>
      </w:r>
      <w:r w:rsidR="00F30E78">
        <w:rPr>
          <w:i/>
        </w:rPr>
        <w:t xml:space="preserve"> </w:t>
      </w:r>
      <w:r w:rsidR="00F30E78" w:rsidRPr="00F30E78">
        <w:t>(</w:t>
      </w:r>
      <w:proofErr w:type="spellStart"/>
      <w:r w:rsidR="00F30E78" w:rsidRPr="00F30E78">
        <w:rPr>
          <w:i/>
        </w:rPr>
        <w:t>pcnt</w:t>
      </w:r>
      <w:r w:rsidR="00F30E78" w:rsidRPr="00F30E78">
        <w:rPr>
          <w:i/>
          <w:vertAlign w:val="subscript"/>
        </w:rPr>
        <w:t>is</w:t>
      </w:r>
      <w:proofErr w:type="spellEnd"/>
      <w:r w:rsidR="00F30E78">
        <w:t xml:space="preserve"> is the </w:t>
      </w:r>
      <w:r w:rsidR="00F30E78" w:rsidRPr="00F30E78">
        <w:rPr>
          <w:highlight w:val="yellow"/>
        </w:rPr>
        <w:t xml:space="preserve">percentage of total well catch that belongs to split </w:t>
      </w:r>
      <w:r w:rsidR="00F30E78" w:rsidRPr="00F30E78">
        <w:rPr>
          <w:i/>
          <w:highlight w:val="yellow"/>
        </w:rPr>
        <w:t>s</w:t>
      </w:r>
      <w:r w:rsidR="00F30E78">
        <w:t>; it is assumed known)</w:t>
      </w:r>
      <w:r w:rsidR="003C5D58">
        <w:t>:</w:t>
      </w:r>
    </w:p>
    <w:p w14:paraId="0149380F" w14:textId="77777777" w:rsidR="003C5D58" w:rsidRPr="005B3BC4" w:rsidRDefault="00B8720B" w:rsidP="009558F0">
      <w:pPr>
        <w:spacing w:after="0"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ijs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 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pcnt</m:t>
                      </m:r>
                    </m:e>
                    <m:sub>
                      <m:r>
                        <w:rPr>
                          <w:rFonts w:ascii="Cambria Math" w:hAnsi="Cambria Math"/>
                          <w:highlight w:val="yellow"/>
                        </w:rPr>
                        <m:t>is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highlight w:val="yellow"/>
                    </w:rPr>
                    <m:t>100</m:t>
                  </m:r>
                </m:den>
              </m:f>
            </m:e>
          </m:d>
        </m:oMath>
      </m:oMathPara>
    </w:p>
    <w:p w14:paraId="70F839EA" w14:textId="77777777" w:rsidR="005B3BC4" w:rsidRDefault="005B3BC4" w:rsidP="009558F0">
      <w:pPr>
        <w:spacing w:after="0" w:line="240" w:lineRule="auto"/>
      </w:pPr>
    </w:p>
    <w:p w14:paraId="7DD2B520" w14:textId="77777777" w:rsidR="005B3BC4" w:rsidRDefault="005B3BC4" w:rsidP="009558F0">
      <w:pPr>
        <w:spacing w:after="0" w:line="240" w:lineRule="auto"/>
      </w:pPr>
      <w:r>
        <w:t xml:space="preserve">Estimate of the weight of species </w:t>
      </w:r>
      <w:proofErr w:type="spellStart"/>
      <w:r>
        <w:t>i</w:t>
      </w:r>
      <w:proofErr w:type="spellEnd"/>
      <w:r>
        <w:t xml:space="preserve"> in well j:</w:t>
      </w:r>
    </w:p>
    <w:p w14:paraId="177B8064" w14:textId="77777777" w:rsidR="005B3BC4" w:rsidRPr="005B3BC4" w:rsidRDefault="00B8720B" w:rsidP="009558F0">
      <w:pPr>
        <w:spacing w:after="0"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ijs</m:t>
                  </m:r>
                </m:sub>
              </m:sSub>
            </m:e>
          </m:nary>
        </m:oMath>
      </m:oMathPara>
    </w:p>
    <w:p w14:paraId="77F9483A" w14:textId="77777777" w:rsidR="00C314B8" w:rsidRDefault="00C314B8" w:rsidP="009558F0">
      <w:pPr>
        <w:spacing w:after="0" w:line="240" w:lineRule="auto"/>
      </w:pPr>
    </w:p>
    <w:p w14:paraId="3154D959" w14:textId="77777777" w:rsidR="005B3BC4" w:rsidRDefault="00F30E78" w:rsidP="009558F0">
      <w:pPr>
        <w:spacing w:after="0" w:line="240" w:lineRule="auto"/>
      </w:pPr>
      <w:r>
        <w:t xml:space="preserve">Estimate of the number of fish of species </w:t>
      </w:r>
      <w:proofErr w:type="spellStart"/>
      <w:r w:rsidRPr="00F30E78">
        <w:rPr>
          <w:i/>
        </w:rPr>
        <w:t>i</w:t>
      </w:r>
      <w:proofErr w:type="spellEnd"/>
      <w:r>
        <w:t xml:space="preserve"> in split </w:t>
      </w:r>
      <w:r w:rsidRPr="00F30E78">
        <w:rPr>
          <w:i/>
        </w:rPr>
        <w:t>s</w:t>
      </w:r>
      <w:r>
        <w:t xml:space="preserve"> of well </w:t>
      </w:r>
      <w:r w:rsidRPr="00F30E78">
        <w:rPr>
          <w:i/>
        </w:rPr>
        <w:t>j</w:t>
      </w:r>
      <w:r>
        <w:t>:</w:t>
      </w:r>
    </w:p>
    <w:p w14:paraId="1F2303F9" w14:textId="77777777" w:rsidR="00F30E78" w:rsidRPr="00A543B9" w:rsidRDefault="00B8720B" w:rsidP="009558F0">
      <w:pPr>
        <w:spacing w:after="0"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ijs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ijs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∙1000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.js</m:t>
                      </m:r>
                    </m:sub>
                  </m:sSub>
                </m:den>
              </m:f>
            </m:e>
          </m:d>
        </m:oMath>
      </m:oMathPara>
    </w:p>
    <w:p w14:paraId="1D5C3CBA" w14:textId="77777777" w:rsidR="005B3BC4" w:rsidRDefault="005B3BC4" w:rsidP="009558F0">
      <w:pPr>
        <w:spacing w:after="0" w:line="240" w:lineRule="auto"/>
      </w:pPr>
    </w:p>
    <w:p w14:paraId="76927A2B" w14:textId="77777777" w:rsidR="00773C5F" w:rsidRDefault="00773C5F" w:rsidP="009558F0">
      <w:pPr>
        <w:spacing w:after="0" w:line="240" w:lineRule="auto"/>
      </w:pPr>
      <w:r>
        <w:t xml:space="preserve">Estimate of number of fish of species </w:t>
      </w:r>
      <w:proofErr w:type="spellStart"/>
      <w:r w:rsidRPr="00773C5F">
        <w:rPr>
          <w:i/>
        </w:rPr>
        <w:t>i</w:t>
      </w:r>
      <w:proofErr w:type="spellEnd"/>
      <w:r>
        <w:t xml:space="preserve"> in well </w:t>
      </w:r>
      <w:r w:rsidRPr="00773C5F">
        <w:rPr>
          <w:i/>
        </w:rPr>
        <w:t>j</w:t>
      </w:r>
      <w:r>
        <w:t>:</w:t>
      </w:r>
    </w:p>
    <w:p w14:paraId="6C65B236" w14:textId="77777777" w:rsidR="00773C5F" w:rsidRPr="00773C5F" w:rsidRDefault="00B8720B" w:rsidP="009558F0">
      <w:pPr>
        <w:spacing w:after="0"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ijs</m:t>
                  </m:r>
                </m:sub>
              </m:sSub>
            </m:e>
          </m:nary>
        </m:oMath>
      </m:oMathPara>
    </w:p>
    <w:p w14:paraId="1472C5B8" w14:textId="77777777" w:rsidR="00773C5F" w:rsidRDefault="00773C5F" w:rsidP="009558F0">
      <w:pPr>
        <w:spacing w:after="0" w:line="240" w:lineRule="auto"/>
      </w:pPr>
    </w:p>
    <w:p w14:paraId="1217E050" w14:textId="77777777" w:rsidR="00773C5F" w:rsidRDefault="00773C5F" w:rsidP="009558F0">
      <w:pPr>
        <w:spacing w:after="0" w:line="240" w:lineRule="auto"/>
      </w:pPr>
      <w:r>
        <w:t xml:space="preserve">Estimate of the number of fish in well </w:t>
      </w:r>
      <w:r w:rsidRPr="00773C5F">
        <w:rPr>
          <w:i/>
        </w:rPr>
        <w:t>j</w:t>
      </w:r>
      <w:r>
        <w:t xml:space="preserve"> (all three species combined):</w:t>
      </w:r>
    </w:p>
    <w:p w14:paraId="390526F1" w14:textId="77777777" w:rsidR="00773C5F" w:rsidRPr="00773C5F" w:rsidRDefault="00B8720B" w:rsidP="00773C5F">
      <w:pPr>
        <w:spacing w:after="0"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</m:oMath>
      </m:oMathPara>
    </w:p>
    <w:p w14:paraId="15B3C924" w14:textId="77777777" w:rsidR="00773C5F" w:rsidRDefault="00773C5F" w:rsidP="009558F0">
      <w:pPr>
        <w:spacing w:after="0" w:line="240" w:lineRule="auto"/>
      </w:pPr>
    </w:p>
    <w:p w14:paraId="2D381889" w14:textId="77777777" w:rsidR="00773C5F" w:rsidRPr="0031249D" w:rsidRDefault="00773C5F" w:rsidP="009558F0">
      <w:pPr>
        <w:spacing w:after="0" w:line="240" w:lineRule="auto"/>
      </w:pPr>
      <w:r w:rsidRPr="0031249D">
        <w:t xml:space="preserve">Estimate of the number of fish of species </w:t>
      </w:r>
      <w:proofErr w:type="spellStart"/>
      <w:r w:rsidRPr="0031249D">
        <w:rPr>
          <w:i/>
        </w:rPr>
        <w:t>i</w:t>
      </w:r>
      <w:proofErr w:type="spellEnd"/>
      <w:r w:rsidRPr="0031249D">
        <w:t xml:space="preserve"> in 1-cm length bin </w:t>
      </w:r>
      <w:r w:rsidRPr="0031249D">
        <w:rPr>
          <w:i/>
        </w:rPr>
        <w:t>k</w:t>
      </w:r>
      <w:r w:rsidRPr="0031249D">
        <w:t xml:space="preserve"> of well </w:t>
      </w:r>
      <w:r w:rsidRPr="0031249D">
        <w:rPr>
          <w:i/>
        </w:rPr>
        <w:t>j</w:t>
      </w:r>
      <w:r w:rsidR="00597A2B" w:rsidRPr="0031249D">
        <w:rPr>
          <w:i/>
        </w:rPr>
        <w:t xml:space="preserve"> </w:t>
      </w:r>
      <w:r w:rsidR="00597A2B" w:rsidRPr="0031249D">
        <w:t>(</w:t>
      </w:r>
      <w:proofErr w:type="spellStart"/>
      <w:r w:rsidR="00597A2B" w:rsidRPr="0031249D">
        <w:rPr>
          <w:i/>
        </w:rPr>
        <w:t>m</w:t>
      </w:r>
      <w:r w:rsidR="00597A2B" w:rsidRPr="0031249D">
        <w:rPr>
          <w:i/>
          <w:vertAlign w:val="subscript"/>
        </w:rPr>
        <w:t>ijks</w:t>
      </w:r>
      <w:proofErr w:type="spellEnd"/>
      <w:r w:rsidR="00597A2B" w:rsidRPr="0031249D">
        <w:t xml:space="preserve"> is the number of fish of species </w:t>
      </w:r>
      <w:proofErr w:type="spellStart"/>
      <w:r w:rsidR="00597A2B" w:rsidRPr="0031249D">
        <w:rPr>
          <w:i/>
        </w:rPr>
        <w:t>i</w:t>
      </w:r>
      <w:proofErr w:type="spellEnd"/>
      <w:r w:rsidR="00597A2B" w:rsidRPr="0031249D">
        <w:t xml:space="preserve"> in 1-cm length bin </w:t>
      </w:r>
      <w:r w:rsidR="00597A2B" w:rsidRPr="0031249D">
        <w:rPr>
          <w:i/>
        </w:rPr>
        <w:t>k</w:t>
      </w:r>
      <w:r w:rsidR="00597A2B" w:rsidRPr="0031249D">
        <w:t xml:space="preserve"> of split </w:t>
      </w:r>
      <w:r w:rsidR="00597A2B" w:rsidRPr="0031249D">
        <w:rPr>
          <w:i/>
        </w:rPr>
        <w:t>s</w:t>
      </w:r>
      <w:r w:rsidR="00597A2B" w:rsidRPr="0031249D">
        <w:t xml:space="preserve"> of well </w:t>
      </w:r>
      <w:r w:rsidR="00597A2B" w:rsidRPr="0031249D">
        <w:rPr>
          <w:i/>
        </w:rPr>
        <w:t>j</w:t>
      </w:r>
      <w:r w:rsidR="00597A2B" w:rsidRPr="0031249D">
        <w:t>)</w:t>
      </w:r>
      <w:r w:rsidRPr="0031249D">
        <w:t>:</w:t>
      </w:r>
    </w:p>
    <w:p w14:paraId="5C120AEC" w14:textId="58454C64" w:rsidR="00773C5F" w:rsidRPr="00773C5F" w:rsidRDefault="00B8720B" w:rsidP="00773C5F">
      <w:pPr>
        <w:spacing w:after="0"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</m:t>
              </m:r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ijks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  <m:r>
                            <w:ins w:id="0" w:author="Cleridy Lennert" w:date="2018-08-03T14:15:00Z">
                              <w:rPr>
                                <w:rFonts w:ascii="Cambria Math" w:hAnsi="Cambria Math"/>
                              </w:rPr>
                              <m:t>.s</m:t>
                            </w:ins>
                          </m:r>
                          <m:r>
                            <w:del w:id="1" w:author="Cleridy Lennert" w:date="2018-08-03T14:15:00Z">
                              <w:rPr>
                                <w:rFonts w:ascii="Cambria Math" w:hAnsi="Cambria Math"/>
                              </w:rPr>
                              <m:t>k</m:t>
                            </w:del>
                          </m:r>
                        </m:sub>
                      </m:sSub>
                    </m:den>
                  </m:f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ij.s</m:t>
                  </m:r>
                </m:sub>
              </m:sSub>
            </m:e>
          </m:nary>
        </m:oMath>
      </m:oMathPara>
    </w:p>
    <w:p w14:paraId="3B39E0B1" w14:textId="77777777" w:rsidR="00773C5F" w:rsidRDefault="00773C5F" w:rsidP="009558F0">
      <w:pPr>
        <w:spacing w:after="0" w:line="240" w:lineRule="auto"/>
      </w:pPr>
    </w:p>
    <w:p w14:paraId="366DC1CA" w14:textId="77777777" w:rsidR="005B3BC4" w:rsidRDefault="005B3BC4" w:rsidP="009558F0">
      <w:pPr>
        <w:spacing w:after="0" w:line="240" w:lineRule="auto"/>
      </w:pPr>
    </w:p>
    <w:p w14:paraId="2BB033E8" w14:textId="77777777" w:rsidR="00C314B8" w:rsidRPr="00671AA3" w:rsidRDefault="00C314B8" w:rsidP="009558F0">
      <w:pPr>
        <w:spacing w:after="0" w:line="240" w:lineRule="auto"/>
        <w:rPr>
          <w:b/>
        </w:rPr>
      </w:pPr>
      <w:r w:rsidRPr="00671AA3">
        <w:rPr>
          <w:b/>
        </w:rPr>
        <w:t>Catch s</w:t>
      </w:r>
      <w:r w:rsidR="00671AA3">
        <w:rPr>
          <w:b/>
        </w:rPr>
        <w:t>tratum-</w:t>
      </w:r>
      <w:r w:rsidRPr="00671AA3">
        <w:rPr>
          <w:b/>
        </w:rPr>
        <w:t xml:space="preserve">level estimates </w:t>
      </w:r>
      <w:r w:rsidR="00F15327">
        <w:rPr>
          <w:b/>
        </w:rPr>
        <w:t xml:space="preserve">for an individual catch stratum </w:t>
      </w:r>
      <w:r w:rsidRPr="00BA00FF">
        <w:t xml:space="preserve">(used by R functions: </w:t>
      </w:r>
      <w:proofErr w:type="spellStart"/>
      <w:r w:rsidRPr="007603AE">
        <w:rPr>
          <w:i/>
        </w:rPr>
        <w:t>stratum.estimates.f</w:t>
      </w:r>
      <w:proofErr w:type="spellEnd"/>
      <w:r w:rsidRPr="00BA00FF">
        <w:t xml:space="preserve"> and </w:t>
      </w:r>
      <w:proofErr w:type="spellStart"/>
      <w:r w:rsidRPr="007603AE">
        <w:rPr>
          <w:i/>
        </w:rPr>
        <w:t>substitute.f</w:t>
      </w:r>
      <w:proofErr w:type="spellEnd"/>
      <w:r w:rsidRPr="00BA00FF">
        <w:t>)</w:t>
      </w:r>
    </w:p>
    <w:p w14:paraId="21C416BC" w14:textId="77777777" w:rsidR="00C314B8" w:rsidRDefault="00597A2B" w:rsidP="009558F0">
      <w:pPr>
        <w:spacing w:after="0" w:line="240" w:lineRule="auto"/>
      </w:pPr>
      <w:r>
        <w:t xml:space="preserve">Estimate of the weight of fish (mt) of species </w:t>
      </w:r>
      <w:proofErr w:type="spellStart"/>
      <w:r w:rsidRPr="00597A2B">
        <w:rPr>
          <w:i/>
        </w:rPr>
        <w:t>i</w:t>
      </w:r>
      <w:proofErr w:type="spellEnd"/>
      <w:r>
        <w:t xml:space="preserve"> in the stratum (equation 58 of Tomlinson 2004):</w:t>
      </w:r>
    </w:p>
    <w:p w14:paraId="7AA900C3" w14:textId="77777777" w:rsidR="00597A2B" w:rsidRPr="00780F37" w:rsidRDefault="00B8720B" w:rsidP="009558F0">
      <w:pPr>
        <w:spacing w:after="0"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=W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=W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W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q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nary>
                </m:den>
              </m:f>
            </m:e>
          </m:d>
        </m:oMath>
      </m:oMathPara>
    </w:p>
    <w:p w14:paraId="408F2A35" w14:textId="77777777" w:rsidR="00C314B8" w:rsidRDefault="00780F37" w:rsidP="009558F0">
      <w:pPr>
        <w:spacing w:after="0" w:line="240" w:lineRule="auto"/>
      </w:pPr>
      <w:r>
        <w:t xml:space="preserve">where W is the total catch for the stratum (all three species combined; from R function </w:t>
      </w:r>
      <w:proofErr w:type="spellStart"/>
      <w:r>
        <w:t>get.strat.unloads.f</w:t>
      </w:r>
      <w:proofErr w:type="spellEnd"/>
      <w:r>
        <w:t>)</w:t>
      </w:r>
      <w:r w:rsidR="00C74F92">
        <w:t xml:space="preserve"> and </w:t>
      </w:r>
      <w:r w:rsidR="00C74F92" w:rsidRPr="00C74F92">
        <w:rPr>
          <w:i/>
        </w:rPr>
        <w:t>q</w:t>
      </w:r>
      <w:r w:rsidR="00C74F92">
        <w:t xml:space="preserve"> is the number of wells sampled for the stratum.</w:t>
      </w:r>
    </w:p>
    <w:p w14:paraId="4F530659" w14:textId="77777777" w:rsidR="00780F37" w:rsidRDefault="00780F37" w:rsidP="009558F0">
      <w:pPr>
        <w:spacing w:after="0" w:line="240" w:lineRule="auto"/>
      </w:pPr>
    </w:p>
    <w:p w14:paraId="3F276F08" w14:textId="77777777" w:rsidR="00780F37" w:rsidRDefault="00611258" w:rsidP="009558F0">
      <w:pPr>
        <w:spacing w:after="0" w:line="240" w:lineRule="auto"/>
      </w:pPr>
      <w:r>
        <w:t xml:space="preserve">Estimate of the number of fish of species </w:t>
      </w:r>
      <w:proofErr w:type="spellStart"/>
      <w:r>
        <w:t>i</w:t>
      </w:r>
      <w:proofErr w:type="spellEnd"/>
      <w:r>
        <w:t xml:space="preserve"> in 1-cm length bin k for the stratum:</w:t>
      </w:r>
    </w:p>
    <w:p w14:paraId="66DB528E" w14:textId="1CB41901" w:rsidR="00611258" w:rsidRPr="00C74F92" w:rsidRDefault="00B8720B" w:rsidP="009558F0">
      <w:pPr>
        <w:spacing w:after="0"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ik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acc>
                </m:e>
                <m:sub>
                  <m:r>
                    <w:del w:id="2" w:author="Cleridy Lennert" w:date="2019-03-07T16:12:00Z">
                      <w:rPr>
                        <w:rFonts w:ascii="Cambria Math" w:hAnsi="Cambria Math"/>
                      </w:rPr>
                      <m:t>i</m:t>
                    </w:del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ij.</m:t>
                          </m:r>
                        </m:sub>
                      </m:sSub>
                    </m:e>
                  </m:nary>
                </m:den>
              </m:f>
            </m:e>
          </m:d>
          <m:r>
            <w:rPr>
              <w:rFonts w:ascii="Cambria Math" w:eastAsiaTheme="minorEastAsia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q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W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nary>
                            </m:num>
                            <m:den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q</m:t>
                                  </m:r>
                                </m:sup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N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highlight w:val="yellow"/>
                                        </w:rPr>
                                        <m:t>.j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.</m:t>
                                      </m:r>
                                    </m:sub>
                                  </m:sSub>
                                </m:e>
                              </m:nary>
                            </m:den>
                          </m:f>
                        </m:e>
                      </m:d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ij.</m:t>
                              </m:r>
                            </m:sub>
                          </m:sSub>
                        </m:e>
                      </m:nary>
                    </m:num>
                    <m:den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q</m:t>
                          </m:r>
                        </m:sup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w:commentRangeStart w:id="3"/>
                              <w:commentRangeStart w:id="4"/>
                              <m:r>
                                <w:rPr>
                                  <w:rFonts w:ascii="Cambria Math" w:hAnsi="Cambria Math"/>
                                  <w:highlight w:val="yellow"/>
                                </w:rPr>
                                <m:t>.j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.</m:t>
                              </m:r>
                              <w:commentRangeEnd w:id="3"/>
                              <m:r>
                                <m:rPr>
                                  <m:sty m:val="p"/>
                                </m:rPr>
                                <w:rPr>
                                  <w:rStyle w:val="CommentReference"/>
                                </w:rPr>
                                <w:commentReference w:id="3"/>
                              </m:r>
                              <w:commentRangeEnd w:id="4"/>
                              <m:r>
                                <m:rPr>
                                  <m:sty m:val="p"/>
                                </m:rPr>
                                <w:rPr>
                                  <w:rStyle w:val="CommentReference"/>
                                </w:rPr>
                                <w:commentReference w:id="4"/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ijk</m:t>
                          </m:r>
                        </m:sub>
                      </m:sSub>
                    </m:e>
                  </m:nary>
                </m:num>
                <m:den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q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ij.</m:t>
                          </m:r>
                        </m:sub>
                      </m:sSub>
                    </m:e>
                  </m:nary>
                </m:den>
              </m:f>
            </m:e>
          </m:d>
        </m:oMath>
      </m:oMathPara>
    </w:p>
    <w:p w14:paraId="06FB0AD3" w14:textId="77777777" w:rsidR="00C314B8" w:rsidRDefault="00C314B8" w:rsidP="009558F0">
      <w:pPr>
        <w:spacing w:after="0" w:line="240" w:lineRule="auto"/>
      </w:pPr>
    </w:p>
    <w:p w14:paraId="67DAF014" w14:textId="77777777" w:rsidR="00C74F92" w:rsidRDefault="00C74F92" w:rsidP="009558F0">
      <w:pPr>
        <w:spacing w:after="0" w:line="240" w:lineRule="auto"/>
      </w:pPr>
    </w:p>
    <w:p w14:paraId="55392EA5" w14:textId="77777777" w:rsidR="00C314B8" w:rsidRPr="00671AA3" w:rsidRDefault="00C314B8" w:rsidP="009558F0">
      <w:pPr>
        <w:spacing w:after="0" w:line="240" w:lineRule="auto"/>
        <w:rPr>
          <w:b/>
        </w:rPr>
      </w:pPr>
      <w:r w:rsidRPr="00671AA3">
        <w:rPr>
          <w:b/>
        </w:rPr>
        <w:t xml:space="preserve">Stock assessment ‘fishery’ estimates </w:t>
      </w:r>
      <w:r w:rsidRPr="00BA00FF">
        <w:t xml:space="preserve">(used by R function: </w:t>
      </w:r>
      <w:proofErr w:type="spellStart"/>
      <w:r w:rsidRPr="007603AE">
        <w:rPr>
          <w:i/>
        </w:rPr>
        <w:t>fishery.estimates.f</w:t>
      </w:r>
      <w:proofErr w:type="spellEnd"/>
      <w:r w:rsidRPr="00BA00FF">
        <w:t>)</w:t>
      </w:r>
    </w:p>
    <w:p w14:paraId="0DBF41B1" w14:textId="77777777" w:rsidR="00C314B8" w:rsidRDefault="001A4B06" w:rsidP="009558F0">
      <w:pPr>
        <w:spacing w:after="0" w:line="240" w:lineRule="auto"/>
      </w:pPr>
      <w:r>
        <w:lastRenderedPageBreak/>
        <w:t xml:space="preserve">Estimate of the weight (t) of catch of species </w:t>
      </w:r>
      <w:proofErr w:type="spellStart"/>
      <w:r w:rsidRPr="001A4B06">
        <w:rPr>
          <w:i/>
        </w:rPr>
        <w:t>i</w:t>
      </w:r>
      <w:proofErr w:type="spellEnd"/>
      <w:r>
        <w:t xml:space="preserve"> in stock assessment ‘unit’ (= quarter x area-gear combination, Qu-</w:t>
      </w:r>
      <w:proofErr w:type="spellStart"/>
      <w:r>
        <w:t>Ar</w:t>
      </w:r>
      <w:proofErr w:type="spellEnd"/>
      <w:r>
        <w:t>-Gr):</w:t>
      </w:r>
    </w:p>
    <w:p w14:paraId="7D47DD4B" w14:textId="77777777" w:rsidR="006B325E" w:rsidRPr="00267A49" w:rsidRDefault="00B8720B" w:rsidP="009558F0">
      <w:pPr>
        <w:spacing w:after="0"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i; Qu-Ar-Gr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</w:rPr>
                <m:t>ALL</m:t>
              </m:r>
              <m:r>
                <w:rPr>
                  <w:rFonts w:ascii="Cambria Math" w:hAnsi="Cambria Math"/>
                </w:rPr>
                <m:t xml:space="preserve"> catch strata in Qu-Ar-Gr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</w:rPr>
                    <m:t>i;catch stratum</m:t>
                  </m:r>
                </m:sub>
              </m:sSub>
            </m:e>
          </m:nary>
        </m:oMath>
      </m:oMathPara>
    </w:p>
    <w:p w14:paraId="490176B7" w14:textId="77777777" w:rsidR="006B325E" w:rsidRDefault="006B325E" w:rsidP="009558F0">
      <w:pPr>
        <w:spacing w:after="0" w:line="240" w:lineRule="auto"/>
      </w:pPr>
    </w:p>
    <w:p w14:paraId="583416AE" w14:textId="77777777" w:rsidR="00C314B8" w:rsidRDefault="00385453" w:rsidP="009558F0">
      <w:pPr>
        <w:spacing w:after="0" w:line="240" w:lineRule="auto"/>
      </w:pPr>
      <w:r>
        <w:t xml:space="preserve">Estimate of the </w:t>
      </w:r>
      <w:r w:rsidR="00550FF5">
        <w:t>proportion</w:t>
      </w:r>
      <w:r>
        <w:t xml:space="preserve"> of fish </w:t>
      </w:r>
      <w:r w:rsidR="00550FF5">
        <w:t xml:space="preserve">(from numbers) </w:t>
      </w:r>
      <w:r>
        <w:t xml:space="preserve">of species </w:t>
      </w:r>
      <w:proofErr w:type="spellStart"/>
      <w:r w:rsidRPr="00385453">
        <w:rPr>
          <w:i/>
        </w:rPr>
        <w:t>i</w:t>
      </w:r>
      <w:proofErr w:type="spellEnd"/>
      <w:r>
        <w:t xml:space="preserve"> in 1-cm length bin </w:t>
      </w:r>
      <w:r w:rsidRPr="00385453">
        <w:rPr>
          <w:i/>
        </w:rPr>
        <w:t>k</w:t>
      </w:r>
      <w:r>
        <w:t xml:space="preserve"> in stock assessment ‘unit’</w:t>
      </w:r>
      <w:r w:rsidR="00267A49" w:rsidRPr="00267A49">
        <w:t xml:space="preserve">, </w:t>
      </w:r>
      <w:r w:rsidR="00267A49" w:rsidRPr="00267A49">
        <w:rPr>
          <w:b/>
        </w:rPr>
        <w:t xml:space="preserve">constructed using only those catch strata in </w:t>
      </w:r>
      <w:r w:rsidR="00267A49" w:rsidRPr="00267A49">
        <w:rPr>
          <w:b/>
          <w:i/>
        </w:rPr>
        <w:t>Qu</w:t>
      </w:r>
      <w:r w:rsidR="00267A49" w:rsidRPr="00267A49">
        <w:rPr>
          <w:b/>
        </w:rPr>
        <w:t>-</w:t>
      </w:r>
      <w:proofErr w:type="spellStart"/>
      <w:r w:rsidR="00267A49" w:rsidRPr="00267A49">
        <w:rPr>
          <w:b/>
          <w:i/>
        </w:rPr>
        <w:t>Ar</w:t>
      </w:r>
      <w:proofErr w:type="spellEnd"/>
      <w:r w:rsidR="00267A49" w:rsidRPr="00267A49">
        <w:rPr>
          <w:b/>
        </w:rPr>
        <w:t>-</w:t>
      </w:r>
      <w:r w:rsidR="00267A49" w:rsidRPr="00267A49">
        <w:rPr>
          <w:b/>
          <w:i/>
        </w:rPr>
        <w:t>Gr</w:t>
      </w:r>
      <w:r w:rsidR="00267A49" w:rsidRPr="00267A49">
        <w:rPr>
          <w:b/>
        </w:rPr>
        <w:t xml:space="preserve"> with at least the minimum number of samples</w:t>
      </w:r>
      <w:r w:rsidR="00267A49">
        <w:rPr>
          <w:b/>
        </w:rPr>
        <w:t xml:space="preserve"> (and with presence of species </w:t>
      </w:r>
      <w:proofErr w:type="spellStart"/>
      <w:r w:rsidR="00267A49" w:rsidRPr="00267A49">
        <w:rPr>
          <w:b/>
          <w:i/>
        </w:rPr>
        <w:t>i</w:t>
      </w:r>
      <w:proofErr w:type="spellEnd"/>
      <w:r w:rsidR="00267A49">
        <w:rPr>
          <w:b/>
        </w:rPr>
        <w:t>)</w:t>
      </w:r>
      <w:r w:rsidR="00267A49" w:rsidRPr="00267A49">
        <w:rPr>
          <w:b/>
        </w:rPr>
        <w:t xml:space="preserve">, denoted by </w:t>
      </w:r>
      <w:r w:rsidR="00267A49" w:rsidRPr="00267A49">
        <w:rPr>
          <w:b/>
          <w:i/>
        </w:rPr>
        <w:t>cs*</w:t>
      </w:r>
      <w:r>
        <w:t>:</w:t>
      </w:r>
    </w:p>
    <w:p w14:paraId="615706FF" w14:textId="77777777" w:rsidR="00385453" w:rsidRPr="00E2314B" w:rsidRDefault="00B8720B" w:rsidP="009558F0">
      <w:pPr>
        <w:spacing w:after="0" w:line="240" w:lineRule="auto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ik;Qu-Ar-Gr</m:t>
              </m:r>
            </m:sub>
          </m:sSub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cs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</m:nary>
                </m:den>
              </m:f>
            </m:e>
          </m:d>
          <m: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subSup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cs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q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ik</m:t>
                          </m:r>
                        </m:sub>
                      </m:sSub>
                    </m:num>
                    <m:den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</m:acc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ik</m:t>
                              </m:r>
                            </m:sub>
                          </m:sSub>
                        </m:e>
                      </m:nary>
                    </m:den>
                  </m:f>
                </m:e>
              </m:d>
            </m:e>
          </m:nary>
        </m:oMath>
      </m:oMathPara>
    </w:p>
    <w:p w14:paraId="62B45327" w14:textId="77777777" w:rsidR="00385453" w:rsidRDefault="00385453" w:rsidP="009558F0">
      <w:pPr>
        <w:spacing w:after="0" w:line="240" w:lineRule="auto"/>
      </w:pPr>
    </w:p>
    <w:p w14:paraId="3AE6FC4D" w14:textId="77777777" w:rsidR="006B325E" w:rsidRDefault="006B325E" w:rsidP="009558F0">
      <w:pPr>
        <w:spacing w:after="0" w:line="240" w:lineRule="auto"/>
      </w:pPr>
      <w:r>
        <w:t xml:space="preserve">The estimate of </w:t>
      </w:r>
      <w:r w:rsidR="00F83C7B">
        <w:t xml:space="preserve">the proportion </w:t>
      </w:r>
      <w:r>
        <w:t xml:space="preserve">of fish </w:t>
      </w:r>
      <w:r w:rsidR="00F83C7B">
        <w:t xml:space="preserve">in numbers by size above is </w:t>
      </w:r>
      <w:r>
        <w:t xml:space="preserve">based </w:t>
      </w:r>
      <w:r w:rsidR="00F83C7B">
        <w:t xml:space="preserve">only </w:t>
      </w:r>
      <w:r>
        <w:t>on catch strata that had at least the minimum number of wells sampled (</w:t>
      </w:r>
      <w:r w:rsidR="00F83C7B" w:rsidRPr="00F83C7B">
        <w:rPr>
          <w:i/>
        </w:rPr>
        <w:t>i</w:t>
      </w:r>
      <w:r w:rsidR="00F83C7B">
        <w:t>.</w:t>
      </w:r>
      <w:r w:rsidR="00F83C7B" w:rsidRPr="00F83C7B">
        <w:rPr>
          <w:i/>
        </w:rPr>
        <w:t>e</w:t>
      </w:r>
      <w:r w:rsidR="00F83C7B">
        <w:t xml:space="preserve">., given by </w:t>
      </w:r>
      <w:r>
        <w:t xml:space="preserve">the parameter </w:t>
      </w:r>
      <w:proofErr w:type="spellStart"/>
      <w:r>
        <w:t>min.sampsize</w:t>
      </w:r>
      <w:proofErr w:type="spellEnd"/>
      <w:r>
        <w:t xml:space="preserve"> used by </w:t>
      </w:r>
      <w:proofErr w:type="spellStart"/>
      <w:r>
        <w:t>stratum.estimates.f</w:t>
      </w:r>
      <w:proofErr w:type="spellEnd"/>
      <w:r>
        <w:t xml:space="preserve">). </w:t>
      </w:r>
    </w:p>
    <w:p w14:paraId="4A69D67C" w14:textId="77777777" w:rsidR="006B325E" w:rsidRDefault="006B325E" w:rsidP="009558F0">
      <w:pPr>
        <w:spacing w:after="0" w:line="240" w:lineRule="auto"/>
      </w:pPr>
    </w:p>
    <w:p w14:paraId="59563BF2" w14:textId="77777777" w:rsidR="00385453" w:rsidRDefault="00385453" w:rsidP="009558F0">
      <w:pPr>
        <w:spacing w:after="0" w:line="240" w:lineRule="auto"/>
      </w:pPr>
      <w:r>
        <w:t xml:space="preserve">The sums above are over months with quarter Qu, catch areas within stock assessment area </w:t>
      </w:r>
      <w:proofErr w:type="spellStart"/>
      <w:r>
        <w:t>Ar</w:t>
      </w:r>
      <w:proofErr w:type="spellEnd"/>
      <w:r>
        <w:t>, and catch gears within stock assessment gear Gr (e.g., catch gears 2 and 5 make up stock assessment gear “FO”).</w:t>
      </w:r>
    </w:p>
    <w:p w14:paraId="5C469824" w14:textId="77777777" w:rsidR="00F0580F" w:rsidRDefault="00F0580F" w:rsidP="009558F0">
      <w:pPr>
        <w:spacing w:after="0" w:line="240" w:lineRule="auto"/>
      </w:pPr>
    </w:p>
    <w:p w14:paraId="1B478621" w14:textId="77777777" w:rsidR="00F0580F" w:rsidRDefault="00F0580F" w:rsidP="009558F0">
      <w:pPr>
        <w:spacing w:after="0" w:line="240" w:lineRule="auto"/>
      </w:pPr>
    </w:p>
    <w:p w14:paraId="21F16CCB" w14:textId="77777777" w:rsidR="00F0580F" w:rsidRPr="00F0580F" w:rsidRDefault="00F0580F" w:rsidP="009558F0">
      <w:pPr>
        <w:spacing w:after="0" w:line="240" w:lineRule="auto"/>
        <w:rPr>
          <w:b/>
        </w:rPr>
      </w:pPr>
      <w:r w:rsidRPr="00F0580F">
        <w:rPr>
          <w:b/>
        </w:rPr>
        <w:t>Substitution rules</w:t>
      </w:r>
    </w:p>
    <w:p w14:paraId="45E76231" w14:textId="77777777" w:rsidR="00F0580F" w:rsidRDefault="00F0580F" w:rsidP="009558F0">
      <w:pPr>
        <w:spacing w:after="0" w:line="240" w:lineRule="auto"/>
      </w:pPr>
      <w:r>
        <w:t>&lt;</w:t>
      </w:r>
      <w:r w:rsidRPr="00F0580F">
        <w:rPr>
          <w:highlight w:val="yellow"/>
        </w:rPr>
        <w:t>need to add text here</w:t>
      </w:r>
      <w:r>
        <w:t xml:space="preserve">; see </w:t>
      </w:r>
      <w:proofErr w:type="spellStart"/>
      <w:r>
        <w:t>get.sub.f</w:t>
      </w:r>
      <w:proofErr w:type="spellEnd"/>
      <w:r>
        <w:t xml:space="preserve"> for details&gt;</w:t>
      </w:r>
    </w:p>
    <w:sectPr w:rsidR="00F0580F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3" w:author="Cleridy Lennert" w:date="2015-01-19T12:05:00Z" w:initials="CL">
    <w:p w14:paraId="01AAAE93" w14:textId="7EC95AA8" w:rsidR="008973FC" w:rsidRDefault="00EA62B7">
      <w:pPr>
        <w:pStyle w:val="CommentText"/>
      </w:pPr>
      <w:r>
        <w:rPr>
          <w:rStyle w:val="CommentReference"/>
        </w:rPr>
        <w:annotationRef/>
      </w:r>
      <w:r>
        <w:t xml:space="preserve">I think these subscripts should be: </w:t>
      </w:r>
      <w:proofErr w:type="spellStart"/>
      <w:r>
        <w:t>ij</w:t>
      </w:r>
      <w:proofErr w:type="spellEnd"/>
      <w:r>
        <w:t>.  Not .j.</w:t>
      </w:r>
    </w:p>
  </w:comment>
  <w:comment w:id="4" w:author="Cleridy Lennert" w:date="2019-03-07T16:10:00Z" w:initials="CL">
    <w:p w14:paraId="631134F1" w14:textId="77777777" w:rsidR="008973FC" w:rsidRDefault="008973FC">
      <w:pPr>
        <w:pStyle w:val="CommentText"/>
      </w:pPr>
      <w:r>
        <w:rPr>
          <w:rStyle w:val="CommentReference"/>
        </w:rPr>
        <w:annotationRef/>
      </w:r>
      <w:r>
        <w:t xml:space="preserve">No, I think the .j. is correct. </w:t>
      </w:r>
    </w:p>
    <w:p w14:paraId="7F540255" w14:textId="325E3482" w:rsidR="008973FC" w:rsidRDefault="008973FC">
      <w:pPr>
        <w:pStyle w:val="CommentText"/>
      </w:pPr>
      <w:r>
        <w:t>The error was in the third step. At least that’s what I think as of 3/7/19.</w:t>
      </w:r>
    </w:p>
    <w:p w14:paraId="79999B9F" w14:textId="1610C722" w:rsidR="008973FC" w:rsidRDefault="008973FC">
      <w:pPr>
        <w:pStyle w:val="CommentText"/>
      </w:pPr>
      <w:r>
        <w:t xml:space="preserve">After second equals sign, replaced what was </w:t>
      </w:r>
      <w:proofErr w:type="spellStart"/>
      <w:r>
        <w:t>Nhat_i</w:t>
      </w:r>
      <w:proofErr w:type="spellEnd"/>
      <w:r>
        <w:t xml:space="preserve"> with </w:t>
      </w:r>
      <w:proofErr w:type="spellStart"/>
      <w:r>
        <w:t>Nhat</w:t>
      </w:r>
      <w:proofErr w:type="spellEnd"/>
      <w:r>
        <w:t xml:space="preserve"> to fix what I think is actually the error.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1AAAE93" w15:done="0"/>
  <w15:commentEx w15:paraId="79999B9F" w15:paraIdParent="01AAAE9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1AAAE93" w16cid:durableId="1F0EE1F4"/>
  <w16cid:commentId w16cid:paraId="79999B9F" w16cid:durableId="202BC10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6950A2" w14:textId="77777777" w:rsidR="00B8720B" w:rsidRDefault="00B8720B" w:rsidP="00F2560C">
      <w:pPr>
        <w:spacing w:after="0" w:line="240" w:lineRule="auto"/>
      </w:pPr>
      <w:r>
        <w:separator/>
      </w:r>
    </w:p>
  </w:endnote>
  <w:endnote w:type="continuationSeparator" w:id="0">
    <w:p w14:paraId="0F870B2B" w14:textId="77777777" w:rsidR="00B8720B" w:rsidRDefault="00B8720B" w:rsidP="00F256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733284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8A4C6C" w14:textId="74423156" w:rsidR="00F2560C" w:rsidRDefault="00F256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36F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CA27739" w14:textId="77777777" w:rsidR="00F2560C" w:rsidRDefault="00F256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5A1791" w14:textId="77777777" w:rsidR="00B8720B" w:rsidRDefault="00B8720B" w:rsidP="00F2560C">
      <w:pPr>
        <w:spacing w:after="0" w:line="240" w:lineRule="auto"/>
      </w:pPr>
      <w:r>
        <w:separator/>
      </w:r>
    </w:p>
  </w:footnote>
  <w:footnote w:type="continuationSeparator" w:id="0">
    <w:p w14:paraId="6E533F1A" w14:textId="77777777" w:rsidR="00B8720B" w:rsidRDefault="00B8720B" w:rsidP="00F2560C">
      <w:pPr>
        <w:spacing w:after="0" w:line="240" w:lineRule="auto"/>
      </w:pPr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Cleridy Lennert">
    <w15:presenceInfo w15:providerId="AD" w15:userId="S-1-5-21-1318654048-1507292239-604069369-107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8F0"/>
    <w:rsid w:val="00056934"/>
    <w:rsid w:val="00100488"/>
    <w:rsid w:val="00112B45"/>
    <w:rsid w:val="001326F1"/>
    <w:rsid w:val="001A4B06"/>
    <w:rsid w:val="001E29DF"/>
    <w:rsid w:val="00267A49"/>
    <w:rsid w:val="0027065F"/>
    <w:rsid w:val="002C1B34"/>
    <w:rsid w:val="00307D66"/>
    <w:rsid w:val="0031249D"/>
    <w:rsid w:val="00366C07"/>
    <w:rsid w:val="00385453"/>
    <w:rsid w:val="003C5D58"/>
    <w:rsid w:val="004036F6"/>
    <w:rsid w:val="0042681F"/>
    <w:rsid w:val="00461B5D"/>
    <w:rsid w:val="004E1608"/>
    <w:rsid w:val="00550FF5"/>
    <w:rsid w:val="0056529A"/>
    <w:rsid w:val="00597A2B"/>
    <w:rsid w:val="005B3BC4"/>
    <w:rsid w:val="005C7407"/>
    <w:rsid w:val="0060264A"/>
    <w:rsid w:val="00611258"/>
    <w:rsid w:val="00645232"/>
    <w:rsid w:val="00671AA3"/>
    <w:rsid w:val="006B325E"/>
    <w:rsid w:val="006C51C7"/>
    <w:rsid w:val="0071079A"/>
    <w:rsid w:val="0074682A"/>
    <w:rsid w:val="007603AE"/>
    <w:rsid w:val="00761980"/>
    <w:rsid w:val="00773C5F"/>
    <w:rsid w:val="00780F37"/>
    <w:rsid w:val="007A2BAA"/>
    <w:rsid w:val="007C4F9A"/>
    <w:rsid w:val="007D3FFD"/>
    <w:rsid w:val="008467A2"/>
    <w:rsid w:val="00864118"/>
    <w:rsid w:val="008877B8"/>
    <w:rsid w:val="008943DB"/>
    <w:rsid w:val="0089591A"/>
    <w:rsid w:val="008973FC"/>
    <w:rsid w:val="009558F0"/>
    <w:rsid w:val="009A76FE"/>
    <w:rsid w:val="00A26CA5"/>
    <w:rsid w:val="00A543B9"/>
    <w:rsid w:val="00A77F58"/>
    <w:rsid w:val="00AE437F"/>
    <w:rsid w:val="00B02CE8"/>
    <w:rsid w:val="00B8720B"/>
    <w:rsid w:val="00BA00FF"/>
    <w:rsid w:val="00BA73F6"/>
    <w:rsid w:val="00BE5159"/>
    <w:rsid w:val="00C0507B"/>
    <w:rsid w:val="00C314B8"/>
    <w:rsid w:val="00C6703D"/>
    <w:rsid w:val="00C7186A"/>
    <w:rsid w:val="00C74F92"/>
    <w:rsid w:val="00DB13AC"/>
    <w:rsid w:val="00DB1D33"/>
    <w:rsid w:val="00DE055B"/>
    <w:rsid w:val="00E107BF"/>
    <w:rsid w:val="00E2314B"/>
    <w:rsid w:val="00E47110"/>
    <w:rsid w:val="00E67C9B"/>
    <w:rsid w:val="00E81727"/>
    <w:rsid w:val="00EA62B7"/>
    <w:rsid w:val="00EE6584"/>
    <w:rsid w:val="00F0580F"/>
    <w:rsid w:val="00F15327"/>
    <w:rsid w:val="00F23BD9"/>
    <w:rsid w:val="00F2560C"/>
    <w:rsid w:val="00F30E78"/>
    <w:rsid w:val="00F83C7B"/>
    <w:rsid w:val="00FD7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4DA61"/>
  <w15:docId w15:val="{79D50902-EC82-4DD8-A3A9-6EB16AF4A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E1608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467A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6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67A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25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60C"/>
  </w:style>
  <w:style w:type="paragraph" w:styleId="Footer">
    <w:name w:val="footer"/>
    <w:basedOn w:val="Normal"/>
    <w:link w:val="FooterChar"/>
    <w:uiPriority w:val="99"/>
    <w:unhideWhenUsed/>
    <w:rsid w:val="00F256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60C"/>
  </w:style>
  <w:style w:type="character" w:styleId="CommentReference">
    <w:name w:val="annotation reference"/>
    <w:basedOn w:val="DefaultParagraphFont"/>
    <w:uiPriority w:val="99"/>
    <w:semiHidden/>
    <w:unhideWhenUsed/>
    <w:rsid w:val="00EA62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62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62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62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62B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690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iattc.org/PDFFiles2/StockAssessmentReports/SAR4_sampling_ENG.pdf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760</Words>
  <Characters>4338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Cleridy Lennert</dc:creator>
  <cp:lastModifiedBy>Cleridy Lennert</cp:lastModifiedBy>
  <cp:revision>6</cp:revision>
  <cp:lastPrinted>2014-09-11T23:36:00Z</cp:lastPrinted>
  <dcterms:created xsi:type="dcterms:W3CDTF">2017-12-21T01:21:00Z</dcterms:created>
  <dcterms:modified xsi:type="dcterms:W3CDTF">2021-10-18T21:07:00Z</dcterms:modified>
</cp:coreProperties>
</file>